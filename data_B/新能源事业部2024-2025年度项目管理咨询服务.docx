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0F0F0"/>
        <w:jc w:val="center"/>
        <w:rPr>
          <w:rFonts w:ascii="Helvetica" w:hAnsi="Helvetica" w:eastAsia="宋体" w:cs="Helvetica"/>
          <w:color w:val="auto"/>
          <w:kern w:val="0"/>
          <w:sz w:val="27"/>
          <w:szCs w:val="27"/>
        </w:rPr>
      </w:pPr>
      <w:bookmarkStart w:id="0" w:name="_GoBack"/>
      <w:r>
        <w:rPr>
          <w:rFonts w:ascii="Helvetica" w:hAnsi="Helvetica" w:eastAsia="宋体" w:cs="Helvetica"/>
          <w:color w:val="auto"/>
          <w:kern w:val="0"/>
          <w:sz w:val="27"/>
          <w:szCs w:val="27"/>
        </w:rPr>
        <w:t>新能源事业部2024-2025年度项目管理咨询服务</w:t>
      </w:r>
    </w:p>
    <w:p>
      <w:pPr>
        <w:widowControl/>
        <w:shd w:val="clear" w:color="auto" w:fill="F0F0F0"/>
        <w:jc w:val="center"/>
        <w:rPr>
          <w:rFonts w:ascii="Helvetica" w:hAnsi="Helvetica" w:eastAsia="宋体" w:cs="Helvetica"/>
          <w:color w:val="auto"/>
          <w:kern w:val="0"/>
          <w:sz w:val="27"/>
          <w:szCs w:val="27"/>
        </w:rPr>
      </w:pPr>
      <w:r>
        <w:rPr>
          <w:rFonts w:ascii="Helvetica" w:hAnsi="Helvetica" w:eastAsia="宋体" w:cs="Helvetica"/>
          <w:color w:val="auto"/>
          <w:kern w:val="0"/>
          <w:sz w:val="27"/>
          <w:szCs w:val="27"/>
        </w:rPr>
        <w:t>2024-05-10</w:t>
      </w:r>
    </w:p>
    <w:p>
      <w:pPr>
        <w:widowControl/>
        <w:spacing w:before="100" w:beforeAutospacing="1" w:after="100" w:afterAutospacing="1"/>
        <w:jc w:val="center"/>
        <w:rPr>
          <w:rFonts w:ascii="Helvetica" w:hAnsi="Helvetica" w:eastAsia="宋体" w:cs="Helvetica"/>
          <w:color w:val="auto"/>
          <w:kern w:val="0"/>
          <w:sz w:val="18"/>
          <w:szCs w:val="18"/>
        </w:rPr>
      </w:pPr>
      <w:r>
        <w:rPr>
          <w:rFonts w:ascii="Helvetica" w:hAnsi="Helvetica" w:eastAsia="宋体" w:cs="Helvetica"/>
          <w:b/>
          <w:bCs/>
          <w:color w:val="auto"/>
          <w:kern w:val="0"/>
          <w:sz w:val="24"/>
          <w:szCs w:val="24"/>
        </w:rPr>
        <w:t>新能源事业部2024-2025年度项目管理咨询服务</w:t>
      </w:r>
    </w:p>
    <w:p>
      <w:pPr>
        <w:widowControl/>
        <w:spacing w:before="100" w:beforeAutospacing="1" w:after="100" w:afterAutospacing="1"/>
        <w:jc w:val="center"/>
        <w:rPr>
          <w:rFonts w:ascii="Helvetica" w:hAnsi="Helvetica" w:eastAsia="宋体" w:cs="Helvetica"/>
          <w:color w:val="auto"/>
          <w:kern w:val="0"/>
          <w:sz w:val="18"/>
          <w:szCs w:val="18"/>
        </w:rPr>
      </w:pPr>
      <w:r>
        <w:rPr>
          <w:rFonts w:ascii="Helvetica" w:hAnsi="Helvetica" w:eastAsia="宋体" w:cs="Helvetica"/>
          <w:b/>
          <w:bCs/>
          <w:color w:val="auto"/>
          <w:kern w:val="0"/>
          <w:sz w:val="24"/>
          <w:szCs w:val="24"/>
        </w:rPr>
        <w:t>招标公告</w:t>
      </w:r>
    </w:p>
    <w:p>
      <w:pPr>
        <w:widowControl/>
        <w:spacing w:before="100" w:beforeAutospacing="1" w:after="100" w:afterAutospacing="1"/>
        <w:jc w:val="center"/>
        <w:rPr>
          <w:rFonts w:ascii="Helvetica" w:hAnsi="Helvetica" w:eastAsia="宋体" w:cs="Helvetica"/>
          <w:color w:val="auto"/>
          <w:kern w:val="0"/>
          <w:sz w:val="18"/>
          <w:szCs w:val="18"/>
        </w:rPr>
      </w:pPr>
      <w:r>
        <w:rPr>
          <w:rFonts w:ascii="Helvetica" w:hAnsi="Helvetica" w:eastAsia="宋体" w:cs="Helvetica"/>
          <w:b/>
          <w:bCs/>
          <w:color w:val="auto"/>
          <w:kern w:val="0"/>
          <w:sz w:val="24"/>
          <w:szCs w:val="24"/>
        </w:rPr>
        <w:t>招标编号： </w:t>
      </w:r>
      <w:r>
        <w:rPr>
          <w:rFonts w:ascii="Helvetica" w:hAnsi="Helvetica" w:eastAsia="宋体" w:cs="Helvetica"/>
          <w:b/>
          <w:bCs/>
          <w:color w:val="auto"/>
          <w:kern w:val="0"/>
          <w:sz w:val="24"/>
          <w:szCs w:val="24"/>
          <w:u w:val="single"/>
        </w:rPr>
        <w:t>ZY24-XJK35-FW039-00</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7"/>
          <w:szCs w:val="17"/>
        </w:rPr>
        <w:t>1.招标条件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7"/>
          <w:szCs w:val="17"/>
        </w:rPr>
        <w:t>本招标项目已获中国石油天然气股份有限公司批准，项目业主为中国石油天然气股份有限公司塔里木油田分公司，项目资金来自中国石油天然气股份有限公司，项目出资比例为100%。项目已具备招标条件，现对该项目的进行公开招标。</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7"/>
          <w:szCs w:val="17"/>
        </w:rPr>
        <w:t>2.项目概况与招标范围</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b/>
          <w:bCs/>
          <w:color w:val="auto"/>
          <w:kern w:val="0"/>
          <w:sz w:val="17"/>
          <w:szCs w:val="17"/>
        </w:rPr>
        <w:t>2.1基本概况</w:t>
      </w:r>
      <w:r>
        <w:rPr>
          <w:rFonts w:ascii="Helvetica" w:hAnsi="Helvetica" w:eastAsia="宋体" w:cs="Helvetica"/>
          <w:color w:val="auto"/>
          <w:kern w:val="0"/>
          <w:sz w:val="17"/>
          <w:szCs w:val="17"/>
        </w:rPr>
        <w:t>：新能源事业部主要负责油田公司风、光、热、电、氢、战略资源开发等项目建设的实施。目前新能源工程建设工作量大，专业人员缺乏，难以满足快速建产及安全、合规管理等 要求，需要进行适当补充相关专业人员辅助新能源工程建设现场管理。</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b/>
          <w:bCs/>
          <w:color w:val="auto"/>
          <w:kern w:val="0"/>
          <w:sz w:val="17"/>
          <w:szCs w:val="17"/>
        </w:rPr>
        <w:t>2.2招标范围：</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7"/>
          <w:szCs w:val="17"/>
        </w:rPr>
        <w:t>新能源事业部管辖范围内的项目管理服务，计划引进电气、土建、经营、物资、文控、综合管理等专业技术人员25名，招标人可根据实际情况增减服务人数，根据工作需要安排到工程项目部及各项目经理部从事项目管理服务。</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b/>
          <w:bCs/>
          <w:color w:val="auto"/>
          <w:kern w:val="0"/>
          <w:sz w:val="17"/>
          <w:szCs w:val="17"/>
        </w:rPr>
        <w:t>2.3估算金额</w:t>
      </w:r>
      <w:r>
        <w:rPr>
          <w:rFonts w:ascii="Helvetica" w:hAnsi="Helvetica" w:eastAsia="宋体" w:cs="Helvetica"/>
          <w:color w:val="auto"/>
          <w:kern w:val="0"/>
          <w:sz w:val="17"/>
          <w:szCs w:val="17"/>
        </w:rPr>
        <w:t>：</w:t>
      </w:r>
      <w:r>
        <w:rPr>
          <w:rFonts w:ascii="Helvetica" w:hAnsi="Helvetica" w:eastAsia="宋体" w:cs="Helvetica"/>
          <w:color w:val="auto"/>
          <w:kern w:val="0"/>
          <w:sz w:val="17"/>
          <w:szCs w:val="17"/>
          <w:u w:val="single"/>
        </w:rPr>
        <w:t>980</w:t>
      </w:r>
      <w:r>
        <w:rPr>
          <w:rFonts w:ascii="Helvetica" w:hAnsi="Helvetica" w:eastAsia="宋体" w:cs="Helvetica"/>
          <w:color w:val="auto"/>
          <w:kern w:val="0"/>
          <w:sz w:val="17"/>
          <w:szCs w:val="17"/>
        </w:rPr>
        <w:t> 万元</w:t>
      </w:r>
      <w:r>
        <w:rPr>
          <w:rFonts w:ascii="Helvetica" w:hAnsi="Helvetica" w:eastAsia="宋体" w:cs="Helvetica"/>
          <w:color w:val="auto"/>
          <w:kern w:val="0"/>
          <w:sz w:val="18"/>
          <w:szCs w:val="18"/>
        </w:rPr>
        <w:t>（不含税）</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b/>
          <w:bCs/>
          <w:color w:val="auto"/>
          <w:kern w:val="0"/>
          <w:sz w:val="17"/>
          <w:szCs w:val="17"/>
        </w:rPr>
        <w:t>2.4施工地点</w:t>
      </w:r>
      <w:r>
        <w:rPr>
          <w:rFonts w:ascii="Helvetica" w:hAnsi="Helvetica" w:eastAsia="宋体" w:cs="Helvetica"/>
          <w:color w:val="auto"/>
          <w:kern w:val="0"/>
          <w:sz w:val="17"/>
          <w:szCs w:val="17"/>
        </w:rPr>
        <w:t>：新疆维吾尔自治区</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b/>
          <w:bCs/>
          <w:color w:val="auto"/>
          <w:kern w:val="0"/>
          <w:sz w:val="17"/>
          <w:szCs w:val="17"/>
        </w:rPr>
        <w:t>2.5服务期限</w:t>
      </w:r>
      <w:r>
        <w:rPr>
          <w:rFonts w:ascii="Helvetica" w:hAnsi="Helvetica" w:eastAsia="宋体" w:cs="Helvetica"/>
          <w:color w:val="auto"/>
          <w:kern w:val="0"/>
          <w:sz w:val="17"/>
          <w:szCs w:val="17"/>
        </w:rPr>
        <w:t>：自合同签订生效之日起至2025年12月30日（若2024年6月1日前签订，则合同工期自2024年6月1日起）</w:t>
      </w:r>
    </w:p>
    <w:p>
      <w:pPr>
        <w:widowControl/>
        <w:spacing w:before="100" w:beforeAutospacing="1" w:after="100" w:afterAutospacing="1"/>
        <w:jc w:val="left"/>
        <w:rPr>
          <w:rFonts w:ascii="Helvetica" w:hAnsi="Helvetica" w:eastAsia="宋体" w:cs="Helvetica"/>
          <w:color w:val="auto"/>
          <w:kern w:val="0"/>
          <w:sz w:val="17"/>
          <w:szCs w:val="17"/>
        </w:rPr>
      </w:pPr>
      <w:r>
        <w:rPr>
          <w:rFonts w:ascii="Helvetica" w:hAnsi="Helvetica" w:eastAsia="宋体" w:cs="Helvetica"/>
          <w:b/>
          <w:bCs/>
          <w:color w:val="auto"/>
          <w:kern w:val="0"/>
          <w:sz w:val="17"/>
          <w:szCs w:val="17"/>
        </w:rPr>
        <w:t>2.6 标段划分</w:t>
      </w:r>
      <w:r>
        <w:rPr>
          <w:rFonts w:ascii="Helvetica" w:hAnsi="Helvetica" w:eastAsia="宋体" w:cs="Helvetica"/>
          <w:color w:val="auto"/>
          <w:kern w:val="0"/>
          <w:sz w:val="17"/>
          <w:szCs w:val="17"/>
        </w:rPr>
        <w:t>：否</w:t>
      </w:r>
    </w:p>
    <w:p>
      <w:pPr>
        <w:widowControl/>
        <w:spacing w:before="100" w:beforeAutospacing="1" w:after="100" w:afterAutospacing="1"/>
        <w:jc w:val="left"/>
        <w:rPr>
          <w:rFonts w:hint="eastAsia" w:ascii="Helvetica" w:hAnsi="Helvetica" w:eastAsia="宋体" w:cs="Helvetica"/>
          <w:color w:val="auto"/>
          <w:kern w:val="0"/>
          <w:sz w:val="18"/>
          <w:szCs w:val="18"/>
        </w:rPr>
      </w:pPr>
      <w:r>
        <w:rPr>
          <w:rFonts w:ascii="Helvetica" w:hAnsi="Helvetica" w:eastAsia="宋体" w:cs="Helvetica"/>
          <w:b/>
          <w:bCs/>
          <w:color w:val="auto"/>
          <w:kern w:val="0"/>
          <w:sz w:val="17"/>
          <w:szCs w:val="17"/>
        </w:rPr>
        <w:t>2.</w:t>
      </w:r>
      <w:r>
        <w:rPr>
          <w:rFonts w:hint="eastAsia" w:ascii="Helvetica" w:hAnsi="Helvetica" w:eastAsia="宋体" w:cs="Helvetica"/>
          <w:b/>
          <w:bCs/>
          <w:color w:val="auto"/>
          <w:kern w:val="0"/>
          <w:sz w:val="17"/>
          <w:szCs w:val="17"/>
        </w:rPr>
        <w:t>7</w:t>
      </w:r>
      <w:r>
        <w:rPr>
          <w:rFonts w:ascii="Helvetica" w:hAnsi="Helvetica" w:eastAsia="宋体" w:cs="Helvetica"/>
          <w:b/>
          <w:bCs/>
          <w:color w:val="auto"/>
          <w:kern w:val="0"/>
          <w:sz w:val="17"/>
          <w:szCs w:val="17"/>
        </w:rPr>
        <w:t>估算金额</w:t>
      </w:r>
      <w:r>
        <w:rPr>
          <w:rFonts w:ascii="Helvetica" w:hAnsi="Helvetica" w:eastAsia="宋体" w:cs="Helvetica"/>
          <w:color w:val="auto"/>
          <w:kern w:val="0"/>
          <w:sz w:val="17"/>
          <w:szCs w:val="17"/>
        </w:rPr>
        <w:t>：</w:t>
      </w:r>
      <w:r>
        <w:rPr>
          <w:rFonts w:ascii="Helvetica" w:hAnsi="Helvetica" w:eastAsia="宋体" w:cs="Helvetica"/>
          <w:color w:val="auto"/>
          <w:kern w:val="0"/>
          <w:sz w:val="17"/>
          <w:szCs w:val="17"/>
          <w:u w:val="single"/>
        </w:rPr>
        <w:t>980</w:t>
      </w:r>
      <w:r>
        <w:rPr>
          <w:rFonts w:ascii="Helvetica" w:hAnsi="Helvetica" w:eastAsia="宋体" w:cs="Helvetica"/>
          <w:color w:val="auto"/>
          <w:kern w:val="0"/>
          <w:sz w:val="17"/>
          <w:szCs w:val="17"/>
        </w:rPr>
        <w:t> 万元</w:t>
      </w:r>
      <w:r>
        <w:rPr>
          <w:rFonts w:ascii="Helvetica" w:hAnsi="Helvetica" w:eastAsia="宋体" w:cs="Helvetica"/>
          <w:color w:val="auto"/>
          <w:kern w:val="0"/>
          <w:sz w:val="18"/>
          <w:szCs w:val="18"/>
        </w:rPr>
        <w:t>（不含税）</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7"/>
          <w:szCs w:val="17"/>
        </w:rPr>
        <w:t>3.投标人资格要求</w:t>
      </w:r>
    </w:p>
    <w:p>
      <w:pPr>
        <w:widowControl/>
        <w:spacing w:before="100" w:beforeAutospacing="1" w:after="100" w:afterAutospacing="1"/>
        <w:jc w:val="left"/>
        <w:outlineLvl w:val="1"/>
        <w:rPr>
          <w:rFonts w:ascii="Helvetica" w:hAnsi="Helvetica" w:eastAsia="宋体" w:cs="Helvetica"/>
          <w:b/>
          <w:bCs/>
          <w:color w:val="auto"/>
          <w:kern w:val="0"/>
          <w:sz w:val="36"/>
          <w:szCs w:val="36"/>
        </w:rPr>
      </w:pPr>
      <w:r>
        <w:rPr>
          <w:rFonts w:ascii="Helvetica" w:hAnsi="Helvetica" w:eastAsia="宋体" w:cs="Helvetica"/>
          <w:b/>
          <w:bCs/>
          <w:color w:val="auto"/>
          <w:kern w:val="0"/>
          <w:sz w:val="17"/>
          <w:szCs w:val="17"/>
        </w:rPr>
        <w:t>3.1营业执照：</w:t>
      </w:r>
    </w:p>
    <w:p>
      <w:pPr>
        <w:widowControl/>
        <w:spacing w:before="100" w:beforeAutospacing="1" w:after="100" w:afterAutospacing="1"/>
        <w:jc w:val="left"/>
        <w:outlineLvl w:val="1"/>
        <w:rPr>
          <w:rFonts w:ascii="Helvetica" w:hAnsi="Helvetica" w:eastAsia="宋体" w:cs="Helvetica"/>
          <w:b/>
          <w:bCs/>
          <w:color w:val="auto"/>
          <w:kern w:val="0"/>
          <w:sz w:val="36"/>
          <w:szCs w:val="36"/>
        </w:rPr>
      </w:pPr>
      <w:r>
        <w:rPr>
          <w:rFonts w:ascii="Helvetica" w:hAnsi="Helvetica" w:eastAsia="宋体" w:cs="Helvetica"/>
          <w:b/>
          <w:bCs/>
          <w:color w:val="auto"/>
          <w:kern w:val="0"/>
          <w:sz w:val="17"/>
          <w:szCs w:val="17"/>
        </w:rPr>
        <w:t>投标人应是在中华人民共和国内注册的法人或其他组织，</w:t>
      </w:r>
      <w:r>
        <w:rPr>
          <w:rFonts w:hint="eastAsia" w:ascii="Helvetica" w:hAnsi="Helvetica" w:eastAsia="宋体" w:cs="Helvetica"/>
          <w:b/>
          <w:bCs/>
          <w:color w:val="auto"/>
          <w:kern w:val="0"/>
          <w:sz w:val="17"/>
          <w:szCs w:val="17"/>
        </w:rPr>
        <w:t>不</w:t>
      </w:r>
      <w:r>
        <w:rPr>
          <w:rFonts w:ascii="Helvetica" w:hAnsi="Helvetica" w:eastAsia="宋体" w:cs="Helvetica"/>
          <w:b/>
          <w:bCs/>
          <w:color w:val="auto"/>
          <w:kern w:val="0"/>
          <w:sz w:val="17"/>
          <w:szCs w:val="17"/>
        </w:rPr>
        <w:t>具有经工商部门签发的法人或其他组织的营业执照，不接受自然人投标。投标人需为本项目对应类别的中国石油天然气集团有限公司工程建设项目承包商资源库内承包商。</w:t>
      </w:r>
    </w:p>
    <w:p>
      <w:pPr>
        <w:widowControl/>
        <w:spacing w:before="100" w:beforeAutospacing="1" w:after="100" w:afterAutospacing="1"/>
        <w:jc w:val="left"/>
        <w:outlineLvl w:val="1"/>
        <w:rPr>
          <w:rFonts w:ascii="Helvetica" w:hAnsi="Helvetica" w:eastAsia="宋体" w:cs="Helvetica"/>
          <w:b/>
          <w:bCs/>
          <w:color w:val="auto"/>
          <w:kern w:val="0"/>
          <w:sz w:val="36"/>
          <w:szCs w:val="36"/>
        </w:rPr>
      </w:pPr>
      <w:r>
        <w:rPr>
          <w:rFonts w:ascii="Helvetica" w:hAnsi="Helvetica" w:eastAsia="宋体" w:cs="Helvetica"/>
          <w:b/>
          <w:bCs/>
          <w:color w:val="auto"/>
          <w:kern w:val="0"/>
          <w:sz w:val="17"/>
          <w:szCs w:val="17"/>
        </w:rPr>
        <w:t>资料提供形式：营业执照扫描件，承包商准入状态的网站查询截图，评标现场进行查验核实。</w:t>
      </w:r>
    </w:p>
    <w:p>
      <w:pPr>
        <w:widowControl/>
        <w:spacing w:before="100" w:beforeAutospacing="1" w:after="100" w:afterAutospacing="1"/>
        <w:jc w:val="left"/>
        <w:outlineLvl w:val="1"/>
        <w:rPr>
          <w:rFonts w:ascii="Helvetica" w:hAnsi="Helvetica" w:eastAsia="宋体" w:cs="Helvetica"/>
          <w:b/>
          <w:bCs/>
          <w:color w:val="auto"/>
          <w:kern w:val="0"/>
          <w:sz w:val="36"/>
          <w:szCs w:val="36"/>
        </w:rPr>
      </w:pPr>
      <w:r>
        <w:rPr>
          <w:rFonts w:ascii="Helvetica" w:hAnsi="Helvetica" w:eastAsia="宋体" w:cs="Helvetica"/>
          <w:b/>
          <w:bCs/>
          <w:color w:val="auto"/>
          <w:kern w:val="0"/>
          <w:sz w:val="17"/>
          <w:szCs w:val="17"/>
        </w:rPr>
        <w:t>3.2人员要求：</w:t>
      </w:r>
    </w:p>
    <w:p>
      <w:pPr>
        <w:widowControl/>
        <w:spacing w:before="100" w:beforeAutospacing="1" w:after="100" w:afterAutospacing="1"/>
        <w:jc w:val="left"/>
        <w:outlineLvl w:val="1"/>
        <w:rPr>
          <w:rFonts w:ascii="Helvetica" w:hAnsi="Helvetica" w:eastAsia="宋体" w:cs="Helvetica"/>
          <w:b/>
          <w:bCs/>
          <w:color w:val="auto"/>
          <w:kern w:val="0"/>
          <w:sz w:val="36"/>
          <w:szCs w:val="36"/>
        </w:rPr>
      </w:pPr>
      <w:r>
        <w:rPr>
          <w:rFonts w:ascii="Helvetica" w:hAnsi="Helvetica" w:eastAsia="宋体" w:cs="Helvetica"/>
          <w:b/>
          <w:bCs/>
          <w:color w:val="auto"/>
          <w:kern w:val="0"/>
          <w:sz w:val="17"/>
          <w:szCs w:val="17"/>
        </w:rPr>
        <w:t>拟投入本项目人员25人，招标人可根据实际情况增减服务人数，要求见下表：</w:t>
      </w:r>
    </w:p>
    <w:tbl>
      <w:tblPr>
        <w:tblStyle w:val="4"/>
        <w:tblW w:w="8865" w:type="dxa"/>
        <w:jc w:val="center"/>
        <w:tblCellSpacing w:w="0" w:type="dxa"/>
        <w:tblBorders>
          <w:top w:val="single" w:color="CCCCCC" w:sz="6" w:space="0"/>
          <w:left w:val="single" w:color="CCCCCC" w:sz="6" w:space="0"/>
          <w:bottom w:val="outset" w:color="auto" w:sz="6" w:space="0"/>
          <w:right w:val="outset" w:color="auto" w:sz="6" w:space="0"/>
          <w:insideH w:val="none" w:color="auto" w:sz="0" w:space="0"/>
          <w:insideV w:val="none" w:color="auto" w:sz="0" w:space="0"/>
        </w:tblBorders>
        <w:tblLayout w:type="autofit"/>
        <w:tblCellMar>
          <w:top w:w="15" w:type="dxa"/>
          <w:left w:w="15" w:type="dxa"/>
          <w:bottom w:w="15" w:type="dxa"/>
          <w:right w:w="15" w:type="dxa"/>
        </w:tblCellMar>
      </w:tblPr>
      <w:tblGrid>
        <w:gridCol w:w="810"/>
        <w:gridCol w:w="1665"/>
        <w:gridCol w:w="1125"/>
        <w:gridCol w:w="1140"/>
        <w:gridCol w:w="3330"/>
        <w:gridCol w:w="795"/>
      </w:tblGrid>
      <w:tr>
        <w:trPr>
          <w:tblCellSpacing w:w="0" w:type="dxa"/>
          <w:jc w:val="center"/>
        </w:trPr>
        <w:tc>
          <w:tcPr>
            <w:tcW w:w="81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b/>
                <w:bCs/>
                <w:color w:val="auto"/>
                <w:kern w:val="0"/>
                <w:sz w:val="17"/>
                <w:szCs w:val="17"/>
              </w:rPr>
              <w:t>序号</w:t>
            </w:r>
          </w:p>
        </w:tc>
        <w:tc>
          <w:tcPr>
            <w:tcW w:w="166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b/>
                <w:bCs/>
                <w:color w:val="auto"/>
                <w:kern w:val="0"/>
                <w:sz w:val="17"/>
                <w:szCs w:val="17"/>
              </w:rPr>
              <w:t>专业</w:t>
            </w:r>
          </w:p>
        </w:tc>
        <w:tc>
          <w:tcPr>
            <w:tcW w:w="112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b/>
                <w:bCs/>
                <w:color w:val="auto"/>
                <w:kern w:val="0"/>
                <w:sz w:val="17"/>
                <w:szCs w:val="17"/>
              </w:rPr>
              <w:t>年龄</w:t>
            </w:r>
          </w:p>
        </w:tc>
        <w:tc>
          <w:tcPr>
            <w:tcW w:w="114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b/>
                <w:bCs/>
                <w:color w:val="auto"/>
                <w:kern w:val="0"/>
                <w:sz w:val="17"/>
                <w:szCs w:val="17"/>
              </w:rPr>
              <w:t>学历</w:t>
            </w:r>
          </w:p>
        </w:tc>
        <w:tc>
          <w:tcPr>
            <w:tcW w:w="333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b/>
                <w:bCs/>
                <w:color w:val="auto"/>
                <w:kern w:val="0"/>
                <w:sz w:val="17"/>
                <w:szCs w:val="17"/>
              </w:rPr>
              <w:t>资质或业绩要求</w:t>
            </w:r>
          </w:p>
        </w:tc>
        <w:tc>
          <w:tcPr>
            <w:tcW w:w="79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b/>
                <w:bCs/>
                <w:color w:val="auto"/>
                <w:kern w:val="0"/>
                <w:sz w:val="17"/>
                <w:szCs w:val="17"/>
              </w:rPr>
              <w:t>人数</w:t>
            </w:r>
          </w:p>
        </w:tc>
      </w:tr>
      <w:tr>
        <w:trPr>
          <w:tblCellSpacing w:w="0" w:type="dxa"/>
          <w:jc w:val="center"/>
        </w:trPr>
        <w:tc>
          <w:tcPr>
            <w:tcW w:w="81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17"/>
                <w:szCs w:val="17"/>
              </w:rPr>
              <w:t>1</w:t>
            </w:r>
          </w:p>
        </w:tc>
        <w:tc>
          <w:tcPr>
            <w:tcW w:w="166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17"/>
                <w:szCs w:val="17"/>
              </w:rPr>
              <w:t>项目经理及区块负责人</w:t>
            </w:r>
          </w:p>
        </w:tc>
        <w:tc>
          <w:tcPr>
            <w:tcW w:w="112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17"/>
                <w:szCs w:val="17"/>
              </w:rPr>
              <w:t>55岁以下</w:t>
            </w:r>
          </w:p>
        </w:tc>
        <w:tc>
          <w:tcPr>
            <w:tcW w:w="114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17"/>
                <w:szCs w:val="17"/>
              </w:rPr>
              <w:t>大专及以上</w:t>
            </w:r>
          </w:p>
        </w:tc>
        <w:tc>
          <w:tcPr>
            <w:tcW w:w="333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17"/>
                <w:szCs w:val="17"/>
              </w:rPr>
              <w:t>（1）高级工程师职称。</w:t>
            </w:r>
          </w:p>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17"/>
                <w:szCs w:val="17"/>
              </w:rPr>
              <w:t>（2）一级建造师或国家注册监理工程师，电气或建筑工程相关专业。</w:t>
            </w:r>
          </w:p>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17"/>
                <w:szCs w:val="17"/>
              </w:rPr>
              <w:t>满足（1）或（2）资质的同时具有 1 项及以上项目管理咨询（工程项目管理）服务业绩，且具备地面建设相关专业5 年工作经验。</w:t>
            </w:r>
          </w:p>
        </w:tc>
        <w:tc>
          <w:tcPr>
            <w:tcW w:w="79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17"/>
                <w:szCs w:val="17"/>
              </w:rPr>
              <w:t>2人</w:t>
            </w:r>
          </w:p>
        </w:tc>
      </w:tr>
      <w:tr>
        <w:trPr>
          <w:tblCellSpacing w:w="0" w:type="dxa"/>
          <w:jc w:val="center"/>
        </w:trPr>
        <w:tc>
          <w:tcPr>
            <w:tcW w:w="81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17"/>
                <w:szCs w:val="17"/>
              </w:rPr>
              <w:t>2</w:t>
            </w:r>
          </w:p>
        </w:tc>
        <w:tc>
          <w:tcPr>
            <w:tcW w:w="166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17"/>
                <w:szCs w:val="17"/>
              </w:rPr>
              <w:t>高级管理人员</w:t>
            </w:r>
          </w:p>
        </w:tc>
        <w:tc>
          <w:tcPr>
            <w:tcW w:w="112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17"/>
                <w:szCs w:val="17"/>
              </w:rPr>
              <w:t>55岁以下</w:t>
            </w:r>
          </w:p>
        </w:tc>
        <w:tc>
          <w:tcPr>
            <w:tcW w:w="114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17"/>
                <w:szCs w:val="17"/>
              </w:rPr>
              <w:t>大专及以上</w:t>
            </w:r>
          </w:p>
        </w:tc>
        <w:tc>
          <w:tcPr>
            <w:tcW w:w="333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17"/>
                <w:szCs w:val="17"/>
              </w:rPr>
              <w:t>（1）工程类中级及以上职称。</w:t>
            </w:r>
          </w:p>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17"/>
                <w:szCs w:val="17"/>
              </w:rPr>
              <w:t>（2）一级建造师或国家注册监理工程师，电气或建筑工程相关专业。</w:t>
            </w:r>
          </w:p>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17"/>
                <w:szCs w:val="17"/>
              </w:rPr>
              <w:t>满足（1）或（2）资质的同时有 1 项及以上项目管理咨询（工程项目管理）服务业绩，且具备地面建设相关专业4 年工作经验。</w:t>
            </w:r>
          </w:p>
        </w:tc>
        <w:tc>
          <w:tcPr>
            <w:tcW w:w="79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17"/>
                <w:szCs w:val="17"/>
              </w:rPr>
              <w:t>5人</w:t>
            </w:r>
          </w:p>
        </w:tc>
      </w:tr>
      <w:tr>
        <w:trPr>
          <w:tblCellSpacing w:w="0" w:type="dxa"/>
          <w:jc w:val="center"/>
        </w:trPr>
        <w:tc>
          <w:tcPr>
            <w:tcW w:w="81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17"/>
                <w:szCs w:val="17"/>
              </w:rPr>
              <w:t>3</w:t>
            </w:r>
          </w:p>
        </w:tc>
        <w:tc>
          <w:tcPr>
            <w:tcW w:w="166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17"/>
                <w:szCs w:val="17"/>
              </w:rPr>
              <w:t>中级管理人员</w:t>
            </w:r>
          </w:p>
        </w:tc>
        <w:tc>
          <w:tcPr>
            <w:tcW w:w="112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17"/>
                <w:szCs w:val="17"/>
              </w:rPr>
              <w:t>身体健康，能够适应塔里木油田前线工作、生活环境</w:t>
            </w:r>
          </w:p>
        </w:tc>
        <w:tc>
          <w:tcPr>
            <w:tcW w:w="114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17"/>
                <w:szCs w:val="17"/>
              </w:rPr>
              <w:t>大专及以上</w:t>
            </w:r>
          </w:p>
        </w:tc>
        <w:tc>
          <w:tcPr>
            <w:tcW w:w="333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17"/>
                <w:szCs w:val="17"/>
              </w:rPr>
              <w:t>（1）相关专业（油气田地面工艺工程、电气工程、土建工程、仪表自动化（含通信工程））中级工程师职称及以上。</w:t>
            </w:r>
          </w:p>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17"/>
                <w:szCs w:val="17"/>
              </w:rPr>
              <w:t>（2）二级建造师或二级造价工程师或国家注册监理工程师或初级经济师及以上。</w:t>
            </w:r>
          </w:p>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17"/>
                <w:szCs w:val="17"/>
              </w:rPr>
              <w:t>（3）省级（行业级）监理岗位资质。</w:t>
            </w:r>
          </w:p>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17"/>
                <w:szCs w:val="17"/>
              </w:rPr>
              <w:t>满足（1）（2）（3）项之一即可。</w:t>
            </w:r>
          </w:p>
        </w:tc>
        <w:tc>
          <w:tcPr>
            <w:tcW w:w="79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17"/>
                <w:szCs w:val="17"/>
              </w:rPr>
              <w:t>18人</w:t>
            </w:r>
          </w:p>
        </w:tc>
      </w:tr>
    </w:tbl>
    <w:p>
      <w:pPr>
        <w:widowControl/>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 </w:t>
      </w:r>
    </w:p>
    <w:p>
      <w:pPr>
        <w:widowControl/>
        <w:spacing w:before="100" w:beforeAutospacing="1" w:after="100" w:afterAutospacing="1"/>
        <w:jc w:val="left"/>
        <w:outlineLvl w:val="1"/>
        <w:rPr>
          <w:rFonts w:ascii="Helvetica" w:hAnsi="Helvetica" w:eastAsia="宋体" w:cs="Helvetica"/>
          <w:b/>
          <w:bCs/>
          <w:color w:val="auto"/>
          <w:kern w:val="0"/>
          <w:sz w:val="36"/>
          <w:szCs w:val="36"/>
        </w:rPr>
      </w:pPr>
      <w:r>
        <w:rPr>
          <w:rFonts w:ascii="Helvetica" w:hAnsi="Helvetica" w:eastAsia="宋体" w:cs="Helvetica"/>
          <w:b/>
          <w:bCs/>
          <w:color w:val="auto"/>
          <w:kern w:val="0"/>
          <w:sz w:val="17"/>
          <w:szCs w:val="17"/>
        </w:rPr>
        <w:t>资料提供形式：人员清单以及身份证、学历证书、职称、资格证书扫描件。项目经理及区块负责人、高级管理人员还需提供</w:t>
      </w:r>
      <w:r>
        <w:rPr>
          <w:rFonts w:ascii="Helvetica" w:hAnsi="Helvetica" w:eastAsia="宋体" w:cs="Helvetica"/>
          <w:b/>
          <w:bCs/>
          <w:color w:val="auto"/>
          <w:kern w:val="0"/>
          <w:sz w:val="17"/>
          <w:szCs w:val="17"/>
        </w:rPr>
        <w:t>近三年（合同签订时间202</w:t>
      </w:r>
      <w:r>
        <w:rPr>
          <w:rFonts w:hint="eastAsia" w:ascii="Helvetica" w:hAnsi="Helvetica" w:eastAsia="宋体" w:cs="Helvetica"/>
          <w:b/>
          <w:bCs/>
          <w:color w:val="auto"/>
          <w:kern w:val="0"/>
          <w:sz w:val="17"/>
          <w:szCs w:val="17"/>
        </w:rPr>
        <w:t>3</w:t>
      </w:r>
      <w:r>
        <w:rPr>
          <w:rFonts w:ascii="Helvetica" w:hAnsi="Helvetica" w:eastAsia="宋体" w:cs="Helvetica"/>
          <w:b/>
          <w:bCs/>
          <w:color w:val="auto"/>
          <w:kern w:val="0"/>
          <w:sz w:val="17"/>
          <w:szCs w:val="17"/>
        </w:rPr>
        <w:t>年1月1日至2023年12月31日）</w:t>
      </w:r>
      <w:r>
        <w:rPr>
          <w:rFonts w:ascii="Helvetica" w:hAnsi="Helvetica" w:eastAsia="宋体" w:cs="Helvetica"/>
          <w:b/>
          <w:bCs/>
          <w:color w:val="auto"/>
          <w:kern w:val="0"/>
          <w:sz w:val="17"/>
          <w:szCs w:val="17"/>
        </w:rPr>
        <w:t>参与项目管理咨询（工程项目管理）服务的合同关键页（包含合同封面、服务内容页、人员名单页、签章页等）和合同结算资料（费用结算单或对应发票等相关资料）扫描件或其他有效证明。</w:t>
      </w:r>
    </w:p>
    <w:p>
      <w:pPr>
        <w:widowControl/>
        <w:spacing w:before="100" w:beforeAutospacing="1" w:after="100" w:afterAutospacing="1"/>
        <w:jc w:val="left"/>
        <w:outlineLvl w:val="1"/>
        <w:rPr>
          <w:rFonts w:ascii="Helvetica" w:hAnsi="Helvetica" w:eastAsia="宋体" w:cs="Helvetica"/>
          <w:b/>
          <w:bCs/>
          <w:color w:val="auto"/>
          <w:kern w:val="0"/>
          <w:sz w:val="36"/>
          <w:szCs w:val="36"/>
        </w:rPr>
      </w:pPr>
      <w:r>
        <w:rPr>
          <w:rFonts w:ascii="Helvetica" w:hAnsi="Helvetica" w:eastAsia="宋体" w:cs="Helvetica"/>
          <w:b/>
          <w:bCs/>
          <w:color w:val="auto"/>
          <w:kern w:val="0"/>
          <w:sz w:val="17"/>
          <w:szCs w:val="17"/>
        </w:rPr>
        <w:t>3.3业绩要求</w:t>
      </w:r>
    </w:p>
    <w:p>
      <w:pPr>
        <w:widowControl/>
        <w:spacing w:before="100" w:beforeAutospacing="1" w:after="100" w:afterAutospacing="1"/>
        <w:jc w:val="left"/>
        <w:outlineLvl w:val="1"/>
        <w:rPr>
          <w:rFonts w:ascii="Helvetica" w:hAnsi="Helvetica" w:eastAsia="宋体" w:cs="Helvetica"/>
          <w:b/>
          <w:bCs/>
          <w:color w:val="auto"/>
          <w:kern w:val="0"/>
          <w:sz w:val="36"/>
          <w:szCs w:val="36"/>
        </w:rPr>
      </w:pPr>
      <w:r>
        <w:rPr>
          <w:rFonts w:ascii="Helvetica" w:hAnsi="Helvetica" w:eastAsia="宋体" w:cs="Helvetica"/>
          <w:b/>
          <w:bCs/>
          <w:color w:val="auto"/>
          <w:kern w:val="0"/>
          <w:sz w:val="17"/>
          <w:szCs w:val="17"/>
        </w:rPr>
        <w:t>投标人近三年（合同签订时间2021年1月1日至2023年12月31日）至少承担过一项项目管理咨询或工程项目管理服务业绩。</w:t>
      </w:r>
    </w:p>
    <w:p>
      <w:pPr>
        <w:widowControl/>
        <w:spacing w:before="100" w:beforeAutospacing="1" w:after="100" w:afterAutospacing="1"/>
        <w:jc w:val="left"/>
        <w:outlineLvl w:val="1"/>
        <w:rPr>
          <w:rFonts w:ascii="Helvetica" w:hAnsi="Helvetica" w:eastAsia="宋体" w:cs="Helvetica"/>
          <w:b/>
          <w:bCs/>
          <w:color w:val="auto"/>
          <w:kern w:val="0"/>
          <w:sz w:val="36"/>
          <w:szCs w:val="36"/>
        </w:rPr>
      </w:pPr>
      <w:r>
        <w:rPr>
          <w:rFonts w:ascii="Helvetica" w:hAnsi="Helvetica" w:eastAsia="宋体" w:cs="Helvetica"/>
          <w:b/>
          <w:bCs/>
          <w:color w:val="auto"/>
          <w:kern w:val="0"/>
          <w:sz w:val="17"/>
          <w:szCs w:val="17"/>
        </w:rPr>
        <w:t>资料提供形式：合同关键页（包含合同封面、服务内容页、签章页等）和合同结算资料（费用结算单或对应发票等）扫描件或其他有效证明。</w:t>
      </w:r>
    </w:p>
    <w:p>
      <w:pPr>
        <w:widowControl/>
        <w:spacing w:before="100" w:beforeAutospacing="1" w:after="100" w:afterAutospacing="1"/>
        <w:jc w:val="left"/>
        <w:outlineLvl w:val="1"/>
        <w:rPr>
          <w:rFonts w:ascii="Helvetica" w:hAnsi="Helvetica" w:eastAsia="宋体" w:cs="Helvetica"/>
          <w:b/>
          <w:bCs/>
          <w:color w:val="auto"/>
          <w:kern w:val="0"/>
          <w:sz w:val="36"/>
          <w:szCs w:val="36"/>
        </w:rPr>
      </w:pPr>
      <w:r>
        <w:rPr>
          <w:rFonts w:ascii="Helvetica" w:hAnsi="Helvetica" w:eastAsia="宋体" w:cs="Helvetica"/>
          <w:b/>
          <w:bCs/>
          <w:color w:val="auto"/>
          <w:kern w:val="0"/>
          <w:sz w:val="17"/>
          <w:szCs w:val="17"/>
        </w:rPr>
        <w:t>3.4企业信誉：</w:t>
      </w:r>
    </w:p>
    <w:p>
      <w:pPr>
        <w:widowControl/>
        <w:spacing w:before="100" w:beforeAutospacing="1" w:after="100" w:afterAutospacing="1"/>
        <w:jc w:val="left"/>
        <w:outlineLvl w:val="1"/>
        <w:rPr>
          <w:rFonts w:ascii="Helvetica" w:hAnsi="Helvetica" w:eastAsia="宋体" w:cs="Helvetica"/>
          <w:b/>
          <w:bCs/>
          <w:color w:val="auto"/>
          <w:kern w:val="0"/>
          <w:sz w:val="36"/>
          <w:szCs w:val="36"/>
        </w:rPr>
      </w:pPr>
      <w:r>
        <w:rPr>
          <w:rFonts w:ascii="Helvetica" w:hAnsi="Helvetica" w:eastAsia="宋体" w:cs="Helvetica"/>
          <w:b/>
          <w:bCs/>
          <w:color w:val="auto"/>
          <w:kern w:val="0"/>
          <w:sz w:val="17"/>
          <w:szCs w:val="17"/>
        </w:rPr>
        <w:t>（1）投标人在“国家企业信用信息公示系统”（https://www.gsxt.gov.cn）未被列入“严重违法失信企业名单”。</w:t>
      </w:r>
    </w:p>
    <w:p>
      <w:pPr>
        <w:widowControl/>
        <w:spacing w:before="100" w:beforeAutospacing="1" w:after="100" w:afterAutospacing="1"/>
        <w:jc w:val="left"/>
        <w:outlineLvl w:val="1"/>
        <w:rPr>
          <w:rFonts w:ascii="Helvetica" w:hAnsi="Helvetica" w:eastAsia="宋体" w:cs="Helvetica"/>
          <w:b/>
          <w:bCs/>
          <w:color w:val="auto"/>
          <w:kern w:val="0"/>
          <w:sz w:val="36"/>
          <w:szCs w:val="36"/>
        </w:rPr>
      </w:pPr>
      <w:r>
        <w:rPr>
          <w:rFonts w:ascii="Helvetica" w:hAnsi="Helvetica" w:eastAsia="宋体" w:cs="Helvetica"/>
          <w:b/>
          <w:bCs/>
          <w:color w:val="auto"/>
          <w:kern w:val="0"/>
          <w:sz w:val="17"/>
          <w:szCs w:val="17"/>
        </w:rPr>
        <w:t>（2）投标人在“信用中国”（www.creditchina.gov.cn）未被列入失信被执行人名单。</w:t>
      </w:r>
    </w:p>
    <w:p>
      <w:pPr>
        <w:widowControl/>
        <w:spacing w:before="100" w:beforeAutospacing="1" w:after="100" w:afterAutospacing="1"/>
        <w:jc w:val="left"/>
        <w:outlineLvl w:val="1"/>
        <w:rPr>
          <w:rFonts w:ascii="Helvetica" w:hAnsi="Helvetica" w:eastAsia="宋体" w:cs="Helvetica"/>
          <w:b/>
          <w:bCs/>
          <w:color w:val="auto"/>
          <w:kern w:val="0"/>
          <w:sz w:val="36"/>
          <w:szCs w:val="36"/>
        </w:rPr>
      </w:pPr>
      <w:r>
        <w:rPr>
          <w:rFonts w:ascii="Helvetica" w:hAnsi="Helvetica" w:eastAsia="宋体" w:cs="Helvetica"/>
          <w:b/>
          <w:bCs/>
          <w:color w:val="auto"/>
          <w:kern w:val="0"/>
          <w:sz w:val="17"/>
          <w:szCs w:val="17"/>
        </w:rPr>
        <w:t>（3）投标人未处于被责令停产停业、暂扣或者吊销许可证、暂扣或者吊销执照。</w:t>
      </w:r>
    </w:p>
    <w:p>
      <w:pPr>
        <w:widowControl/>
        <w:spacing w:before="100" w:beforeAutospacing="1" w:after="100" w:afterAutospacing="1"/>
        <w:jc w:val="left"/>
        <w:outlineLvl w:val="1"/>
        <w:rPr>
          <w:rFonts w:ascii="Helvetica" w:hAnsi="Helvetica" w:eastAsia="宋体" w:cs="Helvetica"/>
          <w:b/>
          <w:bCs/>
          <w:color w:val="auto"/>
          <w:kern w:val="0"/>
          <w:sz w:val="36"/>
          <w:szCs w:val="36"/>
        </w:rPr>
      </w:pPr>
      <w:r>
        <w:rPr>
          <w:rFonts w:ascii="Helvetica" w:hAnsi="Helvetica" w:eastAsia="宋体" w:cs="Helvetica"/>
          <w:b/>
          <w:bCs/>
          <w:color w:val="auto"/>
          <w:kern w:val="0"/>
          <w:sz w:val="17"/>
          <w:szCs w:val="17"/>
        </w:rPr>
        <w:t>（4）投标人没有进入清算程序，或被宣告破产，或其他丧失履约能力的情形。</w:t>
      </w:r>
    </w:p>
    <w:p>
      <w:pPr>
        <w:widowControl/>
        <w:spacing w:before="100" w:beforeAutospacing="1" w:after="100" w:afterAutospacing="1"/>
        <w:jc w:val="left"/>
        <w:outlineLvl w:val="1"/>
        <w:rPr>
          <w:rFonts w:ascii="Helvetica" w:hAnsi="Helvetica" w:eastAsia="宋体" w:cs="Helvetica"/>
          <w:b/>
          <w:bCs/>
          <w:color w:val="auto"/>
          <w:kern w:val="0"/>
          <w:sz w:val="36"/>
          <w:szCs w:val="36"/>
        </w:rPr>
      </w:pPr>
      <w:r>
        <w:rPr>
          <w:rFonts w:ascii="Helvetica" w:hAnsi="Helvetica" w:eastAsia="宋体" w:cs="Helvetica"/>
          <w:b/>
          <w:bCs/>
          <w:color w:val="auto"/>
          <w:kern w:val="0"/>
          <w:sz w:val="17"/>
          <w:szCs w:val="17"/>
        </w:rPr>
        <w:t>资料提供形式：网页截图和承诺书或现场网上查询上述信息符合要求。</w:t>
      </w:r>
    </w:p>
    <w:p>
      <w:pPr>
        <w:widowControl/>
        <w:spacing w:before="100" w:beforeAutospacing="1" w:after="100" w:afterAutospacing="1"/>
        <w:jc w:val="left"/>
        <w:outlineLvl w:val="1"/>
        <w:rPr>
          <w:rFonts w:ascii="Helvetica" w:hAnsi="Helvetica" w:eastAsia="宋体" w:cs="Helvetica"/>
          <w:b/>
          <w:bCs/>
          <w:color w:val="auto"/>
          <w:kern w:val="0"/>
          <w:sz w:val="36"/>
          <w:szCs w:val="36"/>
        </w:rPr>
      </w:pPr>
      <w:r>
        <w:rPr>
          <w:rFonts w:ascii="Helvetica" w:hAnsi="Helvetica" w:eastAsia="宋体" w:cs="Helvetica"/>
          <w:b/>
          <w:bCs/>
          <w:color w:val="auto"/>
          <w:kern w:val="0"/>
          <w:sz w:val="17"/>
          <w:szCs w:val="17"/>
        </w:rPr>
        <w:t>3.5 QHSE要求</w:t>
      </w:r>
    </w:p>
    <w:p>
      <w:pPr>
        <w:widowControl/>
        <w:spacing w:before="100" w:beforeAutospacing="1" w:after="100" w:afterAutospacing="1"/>
        <w:jc w:val="left"/>
        <w:outlineLvl w:val="1"/>
        <w:rPr>
          <w:rFonts w:ascii="Helvetica" w:hAnsi="Helvetica" w:eastAsia="宋体" w:cs="Helvetica"/>
          <w:b/>
          <w:bCs/>
          <w:color w:val="auto"/>
          <w:kern w:val="0"/>
          <w:sz w:val="36"/>
          <w:szCs w:val="36"/>
        </w:rPr>
      </w:pPr>
      <w:r>
        <w:rPr>
          <w:rFonts w:ascii="Helvetica" w:hAnsi="Helvetica" w:eastAsia="宋体" w:cs="Helvetica"/>
          <w:b/>
          <w:bCs/>
          <w:color w:val="auto"/>
          <w:kern w:val="0"/>
          <w:sz w:val="17"/>
          <w:szCs w:val="17"/>
        </w:rPr>
        <w:t>（1）投标人应建立并实施满足塔里木油田要求的QHSE体系；</w:t>
      </w:r>
    </w:p>
    <w:p>
      <w:pPr>
        <w:widowControl/>
        <w:spacing w:before="100" w:beforeAutospacing="1" w:after="100" w:afterAutospacing="1"/>
        <w:jc w:val="left"/>
        <w:outlineLvl w:val="1"/>
        <w:rPr>
          <w:rFonts w:ascii="Helvetica" w:hAnsi="Helvetica" w:eastAsia="宋体" w:cs="Helvetica"/>
          <w:b/>
          <w:bCs/>
          <w:color w:val="auto"/>
          <w:kern w:val="0"/>
          <w:sz w:val="36"/>
          <w:szCs w:val="36"/>
        </w:rPr>
      </w:pPr>
      <w:r>
        <w:rPr>
          <w:rFonts w:ascii="Helvetica" w:hAnsi="Helvetica" w:eastAsia="宋体" w:cs="Helvetica"/>
          <w:b/>
          <w:bCs/>
          <w:color w:val="auto"/>
          <w:kern w:val="0"/>
          <w:sz w:val="17"/>
          <w:szCs w:val="17"/>
        </w:rPr>
        <w:t>（2）具有QHSE管理组织机构及职责、规章制度；</w:t>
      </w:r>
    </w:p>
    <w:p>
      <w:pPr>
        <w:widowControl/>
        <w:spacing w:before="100" w:beforeAutospacing="1" w:after="100" w:afterAutospacing="1"/>
        <w:jc w:val="left"/>
        <w:outlineLvl w:val="1"/>
        <w:rPr>
          <w:rFonts w:ascii="Helvetica" w:hAnsi="Helvetica" w:eastAsia="宋体" w:cs="Helvetica"/>
          <w:b/>
          <w:bCs/>
          <w:color w:val="auto"/>
          <w:kern w:val="0"/>
          <w:sz w:val="36"/>
          <w:szCs w:val="36"/>
        </w:rPr>
      </w:pPr>
      <w:r>
        <w:rPr>
          <w:rFonts w:ascii="Helvetica" w:hAnsi="Helvetica" w:eastAsia="宋体" w:cs="Helvetica"/>
          <w:b/>
          <w:bCs/>
          <w:color w:val="auto"/>
          <w:kern w:val="0"/>
          <w:sz w:val="17"/>
          <w:szCs w:val="17"/>
        </w:rPr>
        <w:t>（3）承诺遵守塔里木油田QHSE相关规定。</w:t>
      </w:r>
    </w:p>
    <w:p>
      <w:pPr>
        <w:widowControl/>
        <w:spacing w:before="100" w:beforeAutospacing="1" w:after="100" w:afterAutospacing="1"/>
        <w:jc w:val="left"/>
        <w:outlineLvl w:val="1"/>
        <w:rPr>
          <w:rFonts w:ascii="Helvetica" w:hAnsi="Helvetica" w:eastAsia="宋体" w:cs="Helvetica"/>
          <w:b/>
          <w:bCs/>
          <w:color w:val="auto"/>
          <w:kern w:val="0"/>
          <w:sz w:val="36"/>
          <w:szCs w:val="36"/>
        </w:rPr>
      </w:pPr>
      <w:r>
        <w:rPr>
          <w:rFonts w:ascii="Helvetica" w:hAnsi="Helvetica" w:eastAsia="宋体" w:cs="Helvetica"/>
          <w:b/>
          <w:bCs/>
          <w:color w:val="auto"/>
          <w:kern w:val="0"/>
          <w:sz w:val="17"/>
          <w:szCs w:val="17"/>
        </w:rPr>
        <w:t>资料提供形式：</w:t>
      </w:r>
      <w:r>
        <w:rPr>
          <w:rFonts w:hint="eastAsia" w:ascii="宋体" w:hAnsi="宋体" w:eastAsia="宋体" w:cs="宋体"/>
          <w:b/>
          <w:bCs/>
          <w:color w:val="auto"/>
          <w:kern w:val="0"/>
          <w:sz w:val="17"/>
          <w:szCs w:val="17"/>
        </w:rPr>
        <w:t>①</w:t>
      </w:r>
      <w:r>
        <w:rPr>
          <w:rFonts w:ascii="Helvetica" w:hAnsi="Helvetica" w:eastAsia="宋体" w:cs="Helvetica"/>
          <w:b/>
          <w:bCs/>
          <w:color w:val="auto"/>
          <w:kern w:val="0"/>
          <w:sz w:val="17"/>
          <w:szCs w:val="17"/>
        </w:rPr>
        <w:t>提供QHSE管理组织机构及职责、规章制度；</w:t>
      </w:r>
      <w:r>
        <w:rPr>
          <w:rFonts w:hint="eastAsia" w:ascii="宋体" w:hAnsi="宋体" w:eastAsia="宋体" w:cs="宋体"/>
          <w:b/>
          <w:bCs/>
          <w:color w:val="auto"/>
          <w:kern w:val="0"/>
          <w:sz w:val="17"/>
          <w:szCs w:val="17"/>
        </w:rPr>
        <w:t>②</w:t>
      </w:r>
      <w:r>
        <w:rPr>
          <w:rFonts w:ascii="Helvetica" w:hAnsi="Helvetica" w:eastAsia="宋体" w:cs="Helvetica"/>
          <w:b/>
          <w:bCs/>
          <w:color w:val="auto"/>
          <w:kern w:val="0"/>
          <w:sz w:val="17"/>
          <w:szCs w:val="17"/>
        </w:rPr>
        <w:t>按照《质量安全职业健康环境保护承诺书》作出承诺并签字或加盖公章。</w:t>
      </w:r>
    </w:p>
    <w:p>
      <w:pPr>
        <w:widowControl/>
        <w:spacing w:before="100" w:beforeAutospacing="1" w:after="100" w:afterAutospacing="1"/>
        <w:jc w:val="left"/>
        <w:outlineLvl w:val="1"/>
        <w:rPr>
          <w:rFonts w:ascii="Helvetica" w:hAnsi="Helvetica" w:eastAsia="宋体" w:cs="Helvetica"/>
          <w:b/>
          <w:bCs/>
          <w:color w:val="auto"/>
          <w:kern w:val="0"/>
          <w:sz w:val="36"/>
          <w:szCs w:val="36"/>
        </w:rPr>
      </w:pPr>
      <w:r>
        <w:rPr>
          <w:rFonts w:ascii="Helvetica" w:hAnsi="Helvetica" w:eastAsia="宋体" w:cs="Helvetica"/>
          <w:b/>
          <w:bCs/>
          <w:color w:val="auto"/>
          <w:kern w:val="0"/>
          <w:sz w:val="17"/>
          <w:szCs w:val="17"/>
        </w:rPr>
        <w:t>3.6 投标人存在下列情形否决投标</w:t>
      </w:r>
    </w:p>
    <w:p>
      <w:pPr>
        <w:widowControl/>
        <w:spacing w:before="100" w:beforeAutospacing="1" w:after="100" w:afterAutospacing="1"/>
        <w:jc w:val="left"/>
        <w:outlineLvl w:val="1"/>
        <w:rPr>
          <w:rFonts w:ascii="Helvetica" w:hAnsi="Helvetica" w:eastAsia="宋体" w:cs="Helvetica"/>
          <w:b/>
          <w:bCs/>
          <w:color w:val="auto"/>
          <w:kern w:val="0"/>
          <w:sz w:val="36"/>
          <w:szCs w:val="36"/>
        </w:rPr>
      </w:pPr>
      <w:r>
        <w:rPr>
          <w:rFonts w:ascii="Helvetica" w:hAnsi="Helvetica" w:eastAsia="宋体" w:cs="Helvetica"/>
          <w:b/>
          <w:bCs/>
          <w:color w:val="auto"/>
          <w:kern w:val="0"/>
          <w:sz w:val="17"/>
          <w:szCs w:val="17"/>
        </w:rPr>
        <w:t>（1）投标人被中国石油天然气集团(股份)有限公司、塔里木油田分公司因违法违规行为取消准入资格的。</w:t>
      </w:r>
    </w:p>
    <w:p>
      <w:pPr>
        <w:widowControl/>
        <w:spacing w:before="100" w:beforeAutospacing="1" w:after="100" w:afterAutospacing="1"/>
        <w:jc w:val="left"/>
        <w:outlineLvl w:val="1"/>
        <w:rPr>
          <w:rFonts w:ascii="Helvetica" w:hAnsi="Helvetica" w:eastAsia="宋体" w:cs="Helvetica"/>
          <w:b/>
          <w:bCs/>
          <w:color w:val="auto"/>
          <w:kern w:val="0"/>
          <w:sz w:val="36"/>
          <w:szCs w:val="36"/>
        </w:rPr>
      </w:pPr>
      <w:r>
        <w:rPr>
          <w:rFonts w:ascii="Helvetica" w:hAnsi="Helvetica" w:eastAsia="宋体" w:cs="Helvetica"/>
          <w:b/>
          <w:bCs/>
          <w:color w:val="auto"/>
          <w:kern w:val="0"/>
          <w:sz w:val="17"/>
          <w:szCs w:val="17"/>
        </w:rPr>
        <w:t>（2）投标人被中国石油天然气集团(股份)有限公司、塔里木油田分公司因违法违规等行为禁止准入的。</w:t>
      </w:r>
    </w:p>
    <w:p>
      <w:pPr>
        <w:widowControl/>
        <w:spacing w:before="100" w:beforeAutospacing="1" w:after="100" w:afterAutospacing="1"/>
        <w:jc w:val="left"/>
        <w:outlineLvl w:val="1"/>
        <w:rPr>
          <w:rFonts w:ascii="Helvetica" w:hAnsi="Helvetica" w:eastAsia="宋体" w:cs="Helvetica"/>
          <w:b/>
          <w:bCs/>
          <w:color w:val="auto"/>
          <w:kern w:val="0"/>
          <w:sz w:val="36"/>
          <w:szCs w:val="36"/>
        </w:rPr>
      </w:pPr>
      <w:r>
        <w:rPr>
          <w:rFonts w:ascii="Helvetica" w:hAnsi="Helvetica" w:eastAsia="宋体" w:cs="Helvetica"/>
          <w:b/>
          <w:bCs/>
          <w:color w:val="auto"/>
          <w:kern w:val="0"/>
          <w:sz w:val="17"/>
          <w:szCs w:val="17"/>
        </w:rPr>
        <w:t>（3）投标人被中国石油天然气集团(股份)有限公司、塔里木油田分公司因违法违规等行为暂停交易资格的。</w:t>
      </w:r>
    </w:p>
    <w:p>
      <w:pPr>
        <w:widowControl/>
        <w:spacing w:before="100" w:beforeAutospacing="1" w:after="100" w:afterAutospacing="1"/>
        <w:jc w:val="left"/>
        <w:outlineLvl w:val="1"/>
        <w:rPr>
          <w:rFonts w:ascii="Helvetica" w:hAnsi="Helvetica" w:eastAsia="宋体" w:cs="Helvetica"/>
          <w:b/>
          <w:bCs/>
          <w:color w:val="auto"/>
          <w:kern w:val="0"/>
          <w:sz w:val="36"/>
          <w:szCs w:val="36"/>
        </w:rPr>
      </w:pPr>
      <w:r>
        <w:rPr>
          <w:rFonts w:ascii="Helvetica" w:hAnsi="Helvetica" w:eastAsia="宋体" w:cs="Helvetica"/>
          <w:b/>
          <w:bCs/>
          <w:color w:val="auto"/>
          <w:kern w:val="0"/>
          <w:sz w:val="17"/>
          <w:szCs w:val="17"/>
        </w:rPr>
        <w:t>（4）投标人被中国石油天然气集团(股份)有限公司、塔里木油田分公司认定年度评价不合格的。</w:t>
      </w:r>
    </w:p>
    <w:p>
      <w:pPr>
        <w:widowControl/>
        <w:spacing w:before="100" w:beforeAutospacing="1" w:after="100" w:afterAutospacing="1"/>
        <w:jc w:val="left"/>
        <w:outlineLvl w:val="1"/>
        <w:rPr>
          <w:rFonts w:ascii="Helvetica" w:hAnsi="Helvetica" w:eastAsia="宋体" w:cs="Helvetica"/>
          <w:b/>
          <w:bCs/>
          <w:color w:val="auto"/>
          <w:kern w:val="0"/>
          <w:sz w:val="36"/>
          <w:szCs w:val="36"/>
        </w:rPr>
      </w:pPr>
      <w:r>
        <w:rPr>
          <w:rFonts w:ascii="Helvetica" w:hAnsi="Helvetica" w:eastAsia="宋体" w:cs="Helvetica"/>
          <w:b/>
          <w:bCs/>
          <w:color w:val="auto"/>
          <w:kern w:val="0"/>
          <w:sz w:val="17"/>
          <w:szCs w:val="17"/>
        </w:rPr>
        <w:t>（5）投标人被纳入招标人市场管理黑名单。</w:t>
      </w:r>
    </w:p>
    <w:p>
      <w:pPr>
        <w:widowControl/>
        <w:spacing w:before="100" w:beforeAutospacing="1" w:after="100" w:afterAutospacing="1"/>
        <w:jc w:val="left"/>
        <w:outlineLvl w:val="1"/>
        <w:rPr>
          <w:rFonts w:ascii="Helvetica" w:hAnsi="Helvetica" w:eastAsia="宋体" w:cs="Helvetica"/>
          <w:b/>
          <w:bCs/>
          <w:color w:val="auto"/>
          <w:kern w:val="0"/>
          <w:sz w:val="36"/>
          <w:szCs w:val="36"/>
        </w:rPr>
      </w:pPr>
      <w:r>
        <w:rPr>
          <w:rFonts w:ascii="Helvetica" w:hAnsi="Helvetica" w:eastAsia="宋体" w:cs="Helvetica"/>
          <w:b/>
          <w:bCs/>
          <w:color w:val="auto"/>
          <w:kern w:val="0"/>
          <w:sz w:val="17"/>
          <w:szCs w:val="17"/>
        </w:rPr>
        <w:t>（6）投标人因质量、安全等严重违约行为，或弄虚作假、串通投标等违法违规行为，正在被行政管理部门、招标人或其上级部门调查处理的。</w:t>
      </w:r>
    </w:p>
    <w:p>
      <w:pPr>
        <w:widowControl/>
        <w:spacing w:before="100" w:beforeAutospacing="1" w:after="100" w:afterAutospacing="1"/>
        <w:jc w:val="left"/>
        <w:outlineLvl w:val="1"/>
        <w:rPr>
          <w:rFonts w:ascii="Helvetica" w:hAnsi="Helvetica" w:eastAsia="宋体" w:cs="Helvetica"/>
          <w:b/>
          <w:bCs/>
          <w:color w:val="auto"/>
          <w:kern w:val="0"/>
          <w:sz w:val="36"/>
          <w:szCs w:val="36"/>
        </w:rPr>
      </w:pPr>
      <w:r>
        <w:rPr>
          <w:rFonts w:ascii="Helvetica" w:hAnsi="Helvetica" w:eastAsia="宋体" w:cs="Helvetica"/>
          <w:b/>
          <w:bCs/>
          <w:color w:val="auto"/>
          <w:kern w:val="0"/>
          <w:sz w:val="17"/>
          <w:szCs w:val="17"/>
        </w:rPr>
        <w:t>（7）投标人未按照《投标人公平竞标专项承诺书》作出承诺的。</w:t>
      </w:r>
    </w:p>
    <w:p>
      <w:pPr>
        <w:widowControl/>
        <w:spacing w:before="100" w:beforeAutospacing="1" w:after="100" w:afterAutospacing="1"/>
        <w:jc w:val="left"/>
        <w:outlineLvl w:val="1"/>
        <w:rPr>
          <w:rFonts w:ascii="Helvetica" w:hAnsi="Helvetica" w:eastAsia="宋体" w:cs="Helvetica"/>
          <w:b/>
          <w:bCs/>
          <w:color w:val="auto"/>
          <w:kern w:val="0"/>
          <w:sz w:val="36"/>
          <w:szCs w:val="36"/>
        </w:rPr>
      </w:pPr>
      <w:r>
        <w:rPr>
          <w:rFonts w:ascii="Helvetica" w:hAnsi="Helvetica" w:eastAsia="宋体" w:cs="Helvetica"/>
          <w:b/>
          <w:bCs/>
          <w:color w:val="auto"/>
          <w:kern w:val="0"/>
          <w:sz w:val="17"/>
          <w:szCs w:val="17"/>
        </w:rPr>
        <w:t>（8）承包商安全生产记分满9分的，自黄牌警示之日起未满一年，且整改情况未经油田公司评估验收合格的，投标无效；安全生产记分满12分的，自“黑名单”公告日起未满两年，且整改情况未经油田公司评估验收合格的，投标无效。承包商队伍安全生产记分满6分或9分，或资质资格核查不合格，处于停工整顿期间，或停工整顿期满未经油田公司评估验收合格的，投标无效。</w:t>
      </w:r>
    </w:p>
    <w:p>
      <w:pPr>
        <w:widowControl/>
        <w:spacing w:before="100" w:beforeAutospacing="1" w:after="100" w:afterAutospacing="1"/>
        <w:jc w:val="left"/>
        <w:outlineLvl w:val="1"/>
        <w:rPr>
          <w:rFonts w:ascii="Helvetica" w:hAnsi="Helvetica" w:eastAsia="宋体" w:cs="Helvetica"/>
          <w:b/>
          <w:bCs/>
          <w:color w:val="auto"/>
          <w:kern w:val="0"/>
          <w:sz w:val="36"/>
          <w:szCs w:val="36"/>
        </w:rPr>
      </w:pPr>
      <w:r>
        <w:rPr>
          <w:rFonts w:ascii="Helvetica" w:hAnsi="Helvetica" w:eastAsia="宋体" w:cs="Helvetica"/>
          <w:b/>
          <w:bCs/>
          <w:color w:val="auto"/>
          <w:kern w:val="0"/>
          <w:sz w:val="17"/>
          <w:szCs w:val="17"/>
        </w:rPr>
        <w:t>（9）按照《中国石油天然气集团有限公司投标人失信行为管理办法》规定，投标人累计失信分值达到下述</w:t>
      </w:r>
      <w:r>
        <w:rPr>
          <w:rFonts w:hint="eastAsia" w:ascii="宋体" w:hAnsi="宋体" w:eastAsia="宋体" w:cs="宋体"/>
          <w:b/>
          <w:bCs/>
          <w:color w:val="auto"/>
          <w:kern w:val="0"/>
          <w:sz w:val="17"/>
          <w:szCs w:val="17"/>
        </w:rPr>
        <w:t>①</w:t>
      </w:r>
      <w:r>
        <w:rPr>
          <w:rFonts w:ascii="Helvetica" w:hAnsi="Helvetica" w:eastAsia="宋体" w:cs="Helvetica"/>
          <w:b/>
          <w:bCs/>
          <w:color w:val="auto"/>
          <w:kern w:val="0"/>
          <w:sz w:val="17"/>
          <w:szCs w:val="17"/>
        </w:rPr>
        <w:t>～</w:t>
      </w:r>
      <w:r>
        <w:rPr>
          <w:rFonts w:hint="eastAsia" w:ascii="宋体" w:hAnsi="宋体" w:eastAsia="宋体" w:cs="宋体"/>
          <w:b/>
          <w:bCs/>
          <w:color w:val="auto"/>
          <w:kern w:val="0"/>
          <w:sz w:val="17"/>
          <w:szCs w:val="17"/>
        </w:rPr>
        <w:t>④</w:t>
      </w:r>
      <w:r>
        <w:rPr>
          <w:rFonts w:ascii="Helvetica" w:hAnsi="Helvetica" w:eastAsia="宋体" w:cs="Helvetica"/>
          <w:b/>
          <w:bCs/>
          <w:color w:val="auto"/>
          <w:kern w:val="0"/>
          <w:sz w:val="17"/>
          <w:szCs w:val="17"/>
        </w:rPr>
        <w:t>项标准之一的，将被否决投标。</w:t>
      </w:r>
      <w:r>
        <w:rPr>
          <w:rFonts w:hint="eastAsia" w:ascii="宋体" w:hAnsi="宋体" w:eastAsia="宋体" w:cs="宋体"/>
          <w:b/>
          <w:bCs/>
          <w:color w:val="auto"/>
          <w:kern w:val="0"/>
          <w:sz w:val="17"/>
          <w:szCs w:val="17"/>
        </w:rPr>
        <w:t>①</w:t>
      </w:r>
      <w:r>
        <w:rPr>
          <w:rFonts w:ascii="Helvetica" w:hAnsi="Helvetica" w:eastAsia="宋体" w:cs="Helvetica"/>
          <w:b/>
          <w:bCs/>
          <w:color w:val="auto"/>
          <w:kern w:val="0"/>
          <w:sz w:val="17"/>
          <w:szCs w:val="17"/>
        </w:rPr>
        <w:t>投标人失信分累计达到8分，且最后一次失信开始时间距开标当日不足半年；</w:t>
      </w:r>
      <w:r>
        <w:rPr>
          <w:rFonts w:hint="eastAsia" w:ascii="宋体" w:hAnsi="宋体" w:eastAsia="宋体" w:cs="宋体"/>
          <w:b/>
          <w:bCs/>
          <w:color w:val="auto"/>
          <w:kern w:val="0"/>
          <w:sz w:val="17"/>
          <w:szCs w:val="17"/>
        </w:rPr>
        <w:t>②</w:t>
      </w:r>
      <w:r>
        <w:rPr>
          <w:rFonts w:ascii="Helvetica" w:hAnsi="Helvetica" w:eastAsia="宋体" w:cs="Helvetica"/>
          <w:b/>
          <w:bCs/>
          <w:color w:val="auto"/>
          <w:kern w:val="0"/>
          <w:sz w:val="17"/>
          <w:szCs w:val="17"/>
        </w:rPr>
        <w:t>投标人失信分累计达到9分，且最后一次失信开始时间距开标当日不足一年；</w:t>
      </w:r>
      <w:r>
        <w:rPr>
          <w:rFonts w:hint="eastAsia" w:ascii="宋体" w:hAnsi="宋体" w:eastAsia="宋体" w:cs="宋体"/>
          <w:b/>
          <w:bCs/>
          <w:color w:val="auto"/>
          <w:kern w:val="0"/>
          <w:sz w:val="17"/>
          <w:szCs w:val="17"/>
        </w:rPr>
        <w:t>③</w:t>
      </w:r>
      <w:r>
        <w:rPr>
          <w:rFonts w:ascii="Helvetica" w:hAnsi="Helvetica" w:eastAsia="宋体" w:cs="Helvetica"/>
          <w:b/>
          <w:bCs/>
          <w:color w:val="auto"/>
          <w:kern w:val="0"/>
          <w:sz w:val="17"/>
          <w:szCs w:val="17"/>
        </w:rPr>
        <w:t>投标人失信分累计达到10分，且最后一次失信开始时间距开标当日不足二年；</w:t>
      </w:r>
      <w:r>
        <w:rPr>
          <w:rFonts w:hint="eastAsia" w:ascii="宋体" w:hAnsi="宋体" w:eastAsia="宋体" w:cs="宋体"/>
          <w:b/>
          <w:bCs/>
          <w:color w:val="auto"/>
          <w:kern w:val="0"/>
          <w:sz w:val="17"/>
          <w:szCs w:val="17"/>
        </w:rPr>
        <w:t>④</w:t>
      </w:r>
      <w:r>
        <w:rPr>
          <w:rFonts w:ascii="Helvetica" w:hAnsi="Helvetica" w:eastAsia="宋体" w:cs="Helvetica"/>
          <w:b/>
          <w:bCs/>
          <w:color w:val="auto"/>
          <w:kern w:val="0"/>
          <w:sz w:val="17"/>
          <w:szCs w:val="17"/>
        </w:rPr>
        <w:t>投标人失信分累计达到10.5分及以上，且最后一次失信开始时间距开标当日不足三年。未被限制投标的失信行为人参与投标，有效期三年。投标人必须书面承诺是否有失信分，分值几分，放入投标文件中。</w:t>
      </w:r>
    </w:p>
    <w:p>
      <w:pPr>
        <w:widowControl/>
        <w:spacing w:before="100" w:beforeAutospacing="1" w:after="100" w:afterAutospacing="1"/>
        <w:jc w:val="left"/>
        <w:outlineLvl w:val="1"/>
        <w:rPr>
          <w:rFonts w:ascii="Helvetica" w:hAnsi="Helvetica" w:eastAsia="宋体" w:cs="Helvetica"/>
          <w:b/>
          <w:bCs/>
          <w:color w:val="auto"/>
          <w:kern w:val="0"/>
          <w:sz w:val="36"/>
          <w:szCs w:val="36"/>
        </w:rPr>
      </w:pPr>
      <w:r>
        <w:rPr>
          <w:rFonts w:ascii="Helvetica" w:hAnsi="Helvetica" w:eastAsia="宋体" w:cs="Helvetica"/>
          <w:b/>
          <w:bCs/>
          <w:color w:val="auto"/>
          <w:kern w:val="0"/>
          <w:sz w:val="17"/>
          <w:szCs w:val="17"/>
        </w:rPr>
        <w:t>（10）承包商资质资格核查不合格，被取消准入资格、纳入黑名单的，自“黑名单”公告日起未满两年，且整改情况未经油田公司评估验收合格前，投标无效。</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7"/>
          <w:szCs w:val="17"/>
        </w:rPr>
        <w:t>3.7联合体要求：本项目不接受联合体投标。</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7"/>
          <w:szCs w:val="17"/>
        </w:rPr>
        <w:t>4. 招标文件的获取</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7"/>
          <w:szCs w:val="17"/>
        </w:rPr>
        <w:t>4.1 凡有意参加投标的潜在投标人，请于北京时间2024年 </w:t>
      </w:r>
      <w:ins w:id="0" w:author="Unknown">
        <w:r>
          <w:rPr>
            <w:rFonts w:ascii="Helvetica" w:hAnsi="Helvetica" w:eastAsia="宋体" w:cs="Helvetica"/>
            <w:color w:val="auto"/>
            <w:kern w:val="0"/>
            <w:sz w:val="17"/>
            <w:szCs w:val="17"/>
          </w:rPr>
          <w:t>5</w:t>
        </w:r>
      </w:ins>
      <w:r>
        <w:rPr>
          <w:rFonts w:ascii="Helvetica" w:hAnsi="Helvetica" w:eastAsia="宋体" w:cs="Helvetica"/>
          <w:color w:val="auto"/>
          <w:kern w:val="0"/>
          <w:sz w:val="17"/>
          <w:szCs w:val="17"/>
        </w:rPr>
        <w:t>   月 </w:t>
      </w:r>
      <w:ins w:id="1" w:author="Unknown">
        <w:r>
          <w:rPr>
            <w:rFonts w:ascii="Helvetica" w:hAnsi="Helvetica" w:eastAsia="宋体" w:cs="Helvetica"/>
            <w:color w:val="auto"/>
            <w:kern w:val="0"/>
            <w:sz w:val="17"/>
            <w:szCs w:val="17"/>
          </w:rPr>
          <w:t>11</w:t>
        </w:r>
      </w:ins>
      <w:r>
        <w:rPr>
          <w:rFonts w:ascii="Helvetica" w:hAnsi="Helvetica" w:eastAsia="宋体" w:cs="Helvetica"/>
          <w:color w:val="auto"/>
          <w:kern w:val="0"/>
          <w:sz w:val="17"/>
          <w:szCs w:val="17"/>
        </w:rPr>
        <w:t>  日10点00分00秒至2024年 </w:t>
      </w:r>
      <w:ins w:id="2" w:author="Unknown">
        <w:r>
          <w:rPr>
            <w:rFonts w:ascii="Helvetica" w:hAnsi="Helvetica" w:eastAsia="宋体" w:cs="Helvetica"/>
            <w:color w:val="auto"/>
            <w:kern w:val="0"/>
            <w:sz w:val="17"/>
            <w:szCs w:val="17"/>
          </w:rPr>
          <w:t>5</w:t>
        </w:r>
      </w:ins>
      <w:r>
        <w:rPr>
          <w:rFonts w:ascii="Helvetica" w:hAnsi="Helvetica" w:eastAsia="宋体" w:cs="Helvetica"/>
          <w:color w:val="auto"/>
          <w:kern w:val="0"/>
          <w:sz w:val="17"/>
          <w:szCs w:val="17"/>
        </w:rPr>
        <w:t> 月  </w:t>
      </w:r>
      <w:ins w:id="3" w:author="Unknown">
        <w:r>
          <w:rPr>
            <w:rFonts w:ascii="Helvetica" w:hAnsi="Helvetica" w:eastAsia="宋体" w:cs="Helvetica"/>
            <w:color w:val="auto"/>
            <w:kern w:val="0"/>
            <w:sz w:val="17"/>
            <w:szCs w:val="17"/>
          </w:rPr>
          <w:t>17</w:t>
        </w:r>
      </w:ins>
      <w:r>
        <w:rPr>
          <w:rFonts w:ascii="Helvetica" w:hAnsi="Helvetica" w:eastAsia="宋体" w:cs="Helvetica"/>
          <w:color w:val="auto"/>
          <w:kern w:val="0"/>
          <w:sz w:val="17"/>
          <w:szCs w:val="17"/>
        </w:rPr>
        <w:t> 日23时59分59秒内完成以下两个步骤：</w:t>
      </w:r>
    </w:p>
    <w:p>
      <w:pPr>
        <w:widowControl/>
        <w:spacing w:before="100" w:beforeAutospacing="1" w:after="100" w:afterAutospacing="1"/>
        <w:jc w:val="left"/>
        <w:rPr>
          <w:rFonts w:ascii="Helvetica" w:hAnsi="Helvetica" w:eastAsia="宋体" w:cs="Helvetica"/>
          <w:color w:val="auto"/>
          <w:kern w:val="0"/>
          <w:sz w:val="18"/>
          <w:szCs w:val="18"/>
        </w:rPr>
      </w:pPr>
      <w:r>
        <w:rPr>
          <w:rFonts w:hint="eastAsia" w:ascii="宋体" w:hAnsi="宋体" w:eastAsia="宋体" w:cs="宋体"/>
          <w:color w:val="auto"/>
          <w:kern w:val="0"/>
          <w:sz w:val="17"/>
          <w:szCs w:val="17"/>
        </w:rPr>
        <w:t>①</w:t>
      </w:r>
      <w:r>
        <w:rPr>
          <w:rFonts w:ascii="Helvetica" w:hAnsi="Helvetica" w:eastAsia="宋体" w:cs="Helvetica"/>
          <w:color w:val="auto"/>
          <w:kern w:val="0"/>
          <w:sz w:val="17"/>
          <w:szCs w:val="17"/>
        </w:rPr>
        <w:t xml:space="preserve"> 登录中国石油电子招标投标交易平台（网址：http://ebidmanage.cnpcbidding.com/bidder/ebid/base/login.html）在线报名（如未在中国石油电子招标投标交易平台上注册过的潜在投标人需要先注册并通过平台审核，审核通过后登录平台在“可报名项目”中可找到本项目并完成在线报名，具体操作请参考中国石油招标投标网操作指南中“投标人用户手册”相关章节，有关注册、报名等交易平台的操作问题请咨询技术支持团队相关人员，咨询电话: 4008800114根据语音提示直接说出“电子招标”，系统将自动转接至人工座席）；</w:t>
      </w:r>
    </w:p>
    <w:p>
      <w:pPr>
        <w:widowControl/>
        <w:spacing w:before="100" w:beforeAutospacing="1" w:after="100" w:afterAutospacing="1"/>
        <w:jc w:val="left"/>
        <w:rPr>
          <w:rFonts w:ascii="Helvetica" w:hAnsi="Helvetica" w:eastAsia="宋体" w:cs="Helvetica"/>
          <w:color w:val="auto"/>
          <w:kern w:val="0"/>
          <w:sz w:val="18"/>
          <w:szCs w:val="18"/>
        </w:rPr>
      </w:pPr>
      <w:r>
        <w:rPr>
          <w:rFonts w:hint="eastAsia" w:ascii="宋体" w:hAnsi="宋体" w:eastAsia="宋体" w:cs="宋体"/>
          <w:color w:val="auto"/>
          <w:kern w:val="0"/>
          <w:sz w:val="17"/>
          <w:szCs w:val="17"/>
        </w:rPr>
        <w:t>②</w:t>
      </w:r>
      <w:r>
        <w:rPr>
          <w:rFonts w:ascii="Helvetica" w:hAnsi="Helvetica" w:eastAsia="宋体" w:cs="Helvetica"/>
          <w:color w:val="auto"/>
          <w:kern w:val="0"/>
          <w:sz w:val="17"/>
          <w:szCs w:val="17"/>
        </w:rPr>
        <w:t>登录购买招标文件地址：http://www2.cnpcbidding.com/#/wel/index，账号密码和招标平台一致，建议使用Google Chrome浏览器登录，具体操作请参考系统登录界面中“供应商操作手册”相关章节。如有问题，致电400-8800-114转电子招标平台。</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7"/>
          <w:szCs w:val="17"/>
        </w:rPr>
        <w:t>4.2招标文件每套售价</w:t>
      </w:r>
      <w:r>
        <w:rPr>
          <w:rFonts w:ascii="Helvetica" w:hAnsi="Helvetica" w:eastAsia="宋体" w:cs="Helvetica"/>
          <w:color w:val="auto"/>
          <w:kern w:val="0"/>
          <w:sz w:val="17"/>
          <w:szCs w:val="17"/>
          <w:u w:val="single"/>
        </w:rPr>
        <w:t>200</w:t>
      </w:r>
      <w:r>
        <w:rPr>
          <w:rFonts w:ascii="Helvetica" w:hAnsi="Helvetica" w:eastAsia="宋体" w:cs="Helvetica"/>
          <w:color w:val="auto"/>
          <w:kern w:val="0"/>
          <w:sz w:val="17"/>
          <w:szCs w:val="17"/>
        </w:rPr>
        <w:t>元，售后不退。</w:t>
      </w:r>
      <w:r>
        <w:rPr>
          <w:rFonts w:ascii="Helvetica" w:hAnsi="Helvetica" w:eastAsia="宋体" w:cs="Helvetica"/>
          <w:b/>
          <w:bCs/>
          <w:color w:val="auto"/>
          <w:kern w:val="0"/>
          <w:sz w:val="17"/>
          <w:szCs w:val="17"/>
        </w:rPr>
        <w:t>标书费统一开具增值税普通电子发票，由航天金税系统统一推送至投标人邮箱，由投标人自行打印，投标人务必在电子招标平台中提供正确的邮箱及手机号码。</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7"/>
          <w:szCs w:val="17"/>
        </w:rPr>
        <w:t>4.3本次招标文件采取线上发售的方式。潜在投标人在4.1规定的时间内完成4.1规定的2项工作（在线报名和自助购买文件）后，次日潜在投标人可在中国石油电子招标投标交易平台下载招标文件。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7"/>
          <w:szCs w:val="17"/>
        </w:rPr>
        <w:t>4.4潜在投标人支付标书费后，在商城个人中心进入订单列表，点击已缴纳的标书费订单，点击订单详情，可以自行下载电子版普通发票。</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7"/>
          <w:szCs w:val="17"/>
        </w:rPr>
        <w:t>4.5此次采购招标项目为全流程网上操作，需要使用U-key完成投标工作，所有首次参与中国石油招标项目投标人必须办理U-key。具体办理通知公告及操作手册下载方法如下：</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7"/>
          <w:szCs w:val="17"/>
        </w:rPr>
        <w:t>登录中国石油招标投标网首页：https://www.cnpcbidding.com“通知公告栏目”的“操作指南”中“电子招投标平台Ukey办理通知公告及操作手册”，即可下载“Ukey办理通知公告及操作手册.zip”。</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7"/>
          <w:szCs w:val="17"/>
        </w:rPr>
        <w:t>5. 投标文件的递交</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7"/>
          <w:szCs w:val="17"/>
        </w:rPr>
        <w:t>5.1本次招标采取网上递交电子投标文件的投标方式，投标人应在5.2规定的投标截止时间前通过“中国石油电子招标投标交易平台”递交电子投标文件；（为避免受网速及网站技术支持工作时间的影响，建议于投标截止时间前上一个工作日内完成网上电子投标文件的递交。）投标截止时间前未被系统成功传送的电子投标文件将不被接受，视为主动撤回投标文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7"/>
          <w:szCs w:val="17"/>
        </w:rPr>
        <w:t>5.2投标截止时间及开标时间（网上开标）：2024年 </w:t>
      </w:r>
      <w:ins w:id="4" w:author="Unknown">
        <w:r>
          <w:rPr>
            <w:rFonts w:ascii="Helvetica" w:hAnsi="Helvetica" w:eastAsia="宋体" w:cs="Helvetica"/>
            <w:color w:val="auto"/>
            <w:kern w:val="0"/>
            <w:sz w:val="17"/>
            <w:szCs w:val="17"/>
          </w:rPr>
          <w:t>6</w:t>
        </w:r>
      </w:ins>
      <w:r>
        <w:rPr>
          <w:rFonts w:ascii="Helvetica" w:hAnsi="Helvetica" w:eastAsia="宋体" w:cs="Helvetica"/>
          <w:color w:val="auto"/>
          <w:kern w:val="0"/>
          <w:sz w:val="17"/>
          <w:szCs w:val="17"/>
        </w:rPr>
        <w:t>  月 </w:t>
      </w:r>
      <w:ins w:id="5" w:author="Unknown">
        <w:r>
          <w:rPr>
            <w:rFonts w:ascii="Helvetica" w:hAnsi="Helvetica" w:eastAsia="宋体" w:cs="Helvetica"/>
            <w:color w:val="auto"/>
            <w:kern w:val="0"/>
            <w:sz w:val="17"/>
            <w:szCs w:val="17"/>
          </w:rPr>
          <w:t>5</w:t>
        </w:r>
      </w:ins>
      <w:r>
        <w:rPr>
          <w:rFonts w:ascii="Helvetica" w:hAnsi="Helvetica" w:eastAsia="宋体" w:cs="Helvetica"/>
          <w:color w:val="auto"/>
          <w:kern w:val="0"/>
          <w:sz w:val="17"/>
          <w:szCs w:val="17"/>
        </w:rPr>
        <w:t>  日10时00分00秒（北京时间）。</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7"/>
          <w:szCs w:val="17"/>
        </w:rPr>
        <w:t>5.3开标地点（网上开标）：中国石油电子招标投标交易平台（所有投标人可登录中国石油电子招标投标交易平台在线参加开标仪式）。</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7"/>
          <w:szCs w:val="17"/>
        </w:rPr>
        <w:t>5.4潜在投标人应在投标截止时间前提交</w:t>
      </w:r>
      <w:r>
        <w:rPr>
          <w:rFonts w:ascii="Helvetica" w:hAnsi="Helvetica" w:eastAsia="宋体" w:cs="Helvetica"/>
          <w:color w:val="auto"/>
          <w:kern w:val="0"/>
          <w:sz w:val="17"/>
          <w:szCs w:val="17"/>
          <w:u w:val="single"/>
        </w:rPr>
        <w:t>0</w:t>
      </w:r>
      <w:r>
        <w:rPr>
          <w:rFonts w:ascii="Helvetica" w:hAnsi="Helvetica" w:eastAsia="宋体" w:cs="Helvetica"/>
          <w:color w:val="auto"/>
          <w:kern w:val="0"/>
          <w:sz w:val="17"/>
          <w:szCs w:val="17"/>
        </w:rPr>
        <w:t>万元人民币的投标保证金。</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7"/>
          <w:szCs w:val="17"/>
        </w:rPr>
        <w:t>6. 发布公告的媒介</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7"/>
          <w:szCs w:val="17"/>
        </w:rPr>
        <w:t>本次招标公告同时在中国招标投标公共服务平台（http://www.cebpubservice.com）和中国石油招标投标网(http://www.cnpcbidding.com)上发布。</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7"/>
          <w:szCs w:val="17"/>
        </w:rPr>
        <w:t>7. 联系方式</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7"/>
          <w:szCs w:val="17"/>
        </w:rPr>
        <w:t>招 标 人：中国石油天然气股份有限公司塔里木油田分公司</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7"/>
          <w:szCs w:val="17"/>
        </w:rPr>
        <w:t>邮    编：841000</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7"/>
          <w:szCs w:val="17"/>
        </w:rPr>
        <w:t>联 系 人：秦曼         联系方式：0996-2175644；</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7"/>
          <w:szCs w:val="17"/>
        </w:rPr>
        <w:t>招标机构：中国石油物资有限公司（新疆分公司）</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7"/>
          <w:szCs w:val="17"/>
        </w:rPr>
        <w:t>地    址：新疆克拉玛依市克拉玛依区新兴路218-201.204至213号（石油大厦）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7"/>
          <w:szCs w:val="17"/>
        </w:rPr>
        <w:t>邮    编：834000</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7"/>
          <w:szCs w:val="17"/>
        </w:rPr>
        <w:t>联 系 人：杨女士      联系方式：</w:t>
      </w:r>
      <w:r>
        <w:rPr>
          <w:rFonts w:ascii="Helvetica" w:hAnsi="Helvetica" w:eastAsia="宋体" w:cs="Helvetica"/>
          <w:color w:val="auto"/>
          <w:kern w:val="0"/>
          <w:sz w:val="17"/>
          <w:szCs w:val="17"/>
          <w:u w:val="single"/>
        </w:rPr>
        <w:t> 0990-6265221</w:t>
      </w:r>
      <w:r>
        <w:rPr>
          <w:rFonts w:ascii="Helvetica" w:hAnsi="Helvetica" w:eastAsia="宋体" w:cs="Helvetica"/>
          <w:color w:val="auto"/>
          <w:kern w:val="0"/>
          <w:sz w:val="17"/>
          <w:szCs w:val="17"/>
        </w:rPr>
        <w:t>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7"/>
          <w:szCs w:val="17"/>
        </w:rPr>
        <w:t>电子招标投标交易平台技术支持咨询电话:4008800114转电子招标平台；</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7"/>
          <w:szCs w:val="17"/>
        </w:rPr>
        <w:t>招标辅助管理信息系统技术支持咨询电话:17710885167、13810277141、18201091419。</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7"/>
          <w:szCs w:val="17"/>
        </w:rPr>
        <w:t>8.注意事项：</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7"/>
          <w:szCs w:val="17"/>
        </w:rPr>
        <w:t>    本项目中标结果公告发布后，会向中标人预留在中国石油电子招标投标交易平台中的联系人手机号码（以下简称电子交易平台联系人手机号码）发送消息提醒，中标人须按照短信提示，登录招标辅助管理信息系统（以下简称辅助系统）（http://124.88.160.96:9090/ba/）下载《缴费通知单》并按照要求缴纳招标服务费。缴费通知单发出三个工作日内，中标人须按照要求完成缴费并上传银行缴费凭证，未完成操作且未与项目负责人联系说明事由的，由此产生的一切后果由中标人自行承担。</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7"/>
          <w:szCs w:val="17"/>
        </w:rPr>
        <w:t>中标人的辅助系统登录账号为电子交易平台联系人手机号码，请务必确保电子交易平台联系人手机号码为贵公司招标业务人员的手机号码，如因号码有误等原因致使中标人无法收到短信提示的，由此产生的一切后果由中标人自行承担。今后缴费通知单、中标通知书都将在辅助系统中向中标人推送，请中标人及时登录辅助系统进行查看和下载。</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7"/>
          <w:szCs w:val="17"/>
        </w:rPr>
        <w:t>《招标辅助管理信息系统操作手册》已作为附件与招标文件一并发布，请投标人及时进行下载和学习，如有问题可与技术人员联系，联系电话177108</w:t>
      </w:r>
      <w:r>
        <w:rPr>
          <w:rFonts w:hint="eastAsia" w:ascii="Helvetica" w:hAnsi="Helvetica" w:eastAsia="宋体" w:cs="Helvetica"/>
          <w:color w:val="auto"/>
          <w:kern w:val="0"/>
          <w:sz w:val="17"/>
          <w:szCs w:val="17"/>
        </w:rPr>
        <w:t>6</w:t>
      </w:r>
      <w:r>
        <w:rPr>
          <w:rFonts w:ascii="Helvetica" w:hAnsi="Helvetica" w:eastAsia="宋体" w:cs="Helvetica"/>
          <w:color w:val="auto"/>
          <w:kern w:val="0"/>
          <w:sz w:val="17"/>
          <w:szCs w:val="17"/>
        </w:rPr>
        <w:t>51</w:t>
      </w:r>
      <w:r>
        <w:rPr>
          <w:rFonts w:hint="eastAsia" w:ascii="Helvetica" w:hAnsi="Helvetica" w:eastAsia="宋体" w:cs="Helvetica"/>
          <w:color w:val="auto"/>
          <w:kern w:val="0"/>
          <w:sz w:val="17"/>
          <w:szCs w:val="17"/>
        </w:rPr>
        <w:t>74</w:t>
      </w:r>
      <w:r>
        <w:rPr>
          <w:rFonts w:ascii="Helvetica" w:hAnsi="Helvetica" w:eastAsia="宋体" w:cs="Helvetica"/>
          <w:color w:val="auto"/>
          <w:kern w:val="0"/>
          <w:sz w:val="17"/>
          <w:szCs w:val="17"/>
        </w:rPr>
        <w:t>、13810277141或18201091419。</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7"/>
          <w:szCs w:val="17"/>
        </w:rPr>
        <w:t> 中国石油物资有限公司（新疆分公司）</w:t>
      </w:r>
    </w:p>
    <w:p>
      <w:pPr>
        <w:widowControl/>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附件：招标公告附件.zip</w:t>
      </w:r>
    </w:p>
    <w:p>
      <w:pPr>
        <w:rPr>
          <w:color w:val="auto"/>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Helvetica">
    <w:panose1 w:val="00000000000000000000"/>
    <w:charset w:val="00"/>
    <w:family w:val="swiss"/>
    <w:pitch w:val="default"/>
    <w:sig w:usb0="E00002FF" w:usb1="5000785B" w:usb2="00000000" w:usb3="00000000" w:csb0="2000019F" w:csb1="4F01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Unknown">
    <w15:presenceInfo w15:providerId="None" w15:userId="Unkn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E5NjE1OGJhOWEzYzYxZWYzY2IzNGQyMTJhNTI0MGUifQ=="/>
  </w:docVars>
  <w:rsids>
    <w:rsidRoot w:val="00FC6296"/>
    <w:rsid w:val="004604C6"/>
    <w:rsid w:val="009A5C8D"/>
    <w:rsid w:val="009D0262"/>
    <w:rsid w:val="00DD7556"/>
    <w:rsid w:val="00E735E2"/>
    <w:rsid w:val="00FC6296"/>
    <w:rsid w:val="13FEA762"/>
    <w:rsid w:val="625E0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link w:val="7"/>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 w:type="character" w:customStyle="1" w:styleId="7">
    <w:name w:val="标题 2 字符"/>
    <w:basedOn w:val="5"/>
    <w:link w:val="2"/>
    <w:uiPriority w:val="9"/>
    <w:rPr>
      <w:rFonts w:ascii="宋体" w:hAnsi="宋体" w:eastAsia="宋体" w:cs="宋体"/>
      <w:b/>
      <w:bCs/>
      <w:kern w:val="0"/>
      <w:sz w:val="36"/>
      <w:szCs w:val="36"/>
    </w:rPr>
  </w:style>
</w:styles>
</file>

<file path=word/_rels/document.xml.rels><?xml version="1.0" encoding="UTF-8" standalone="yes"?>
<Relationships xmlns="http://schemas.openxmlformats.org/package/2006/relationships"><Relationship Id="rId5" Type="http://schemas.microsoft.com/office/2011/relationships/people" Target="people.xml"/><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746</Words>
  <Characters>4255</Characters>
  <Lines>35</Lines>
  <Paragraphs>9</Paragraphs>
  <TotalTime>4</TotalTime>
  <ScaleCrop>false</ScaleCrop>
  <LinksUpToDate>false</LinksUpToDate>
  <CharactersWithSpaces>4992</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2024-05-10T21:45:00Z</dcterms:created>
  <dc:creator>梓义 杜</dc:creator>
  <cp:lastModifiedBy>小灰灰</cp:lastModifiedBy>
  <dcterms:modified xsi:type="dcterms:W3CDTF">2024-07-10T10:47:12Z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9F76E37085B04C83A21983691F657E47_12</vt:lpwstr>
  </property>
</Properties>
</file>